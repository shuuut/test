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FINÁLNÍ PROJEKT </w:t>
        <w:br w:type="textWrapping"/>
        <w:t xml:space="preserve">   č.1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Autor:Václav Klecan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Datum:28.9.2024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ZADÁNÍ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TESTOVACÍ SCÉNÁŘE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EXEKUCE  TESTŮ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BUG REPORT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Cílem finálního projektu je otestovat funkčnost aplikace, která slouží k manipulaci s daty o studentech. Aplikace má rozhraní REST-API, které umožňuje vytvoření, smazání a získání dat..</w:t>
        <w:br w:type="textWrapping"/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Přístupové údaje: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Databáze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database: qa_demo</w:t>
              <w:br w:type="textWrapping"/>
              <w:t xml:space="preserve">Host: aws.connect.psdb.cloud</w:t>
              <w:br w:type="textWrapping"/>
              <w:t xml:space="preserve">Username: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sem7fngq10dy6oj7iz6x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pscale_pw_C8LU0FVofFjcbzuVga2lgCHE9RrI0VDL2zI2GpWfsnn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http://108.143.193.45:8080/api/v1/students/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Poznámky: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Nezapomeňte, že v IT se data musí někde uložit a poté získat. Proto ověřte, že data jsou správně uložena a získávána z databáze.</w:t>
      </w:r>
    </w:p>
    <w:sdt>
      <w:sdtPr>
        <w:tag w:val="goog_rdk_1"/>
      </w:sdtPr>
      <w:sdtContent>
        <w:p w:rsidR="00000000" w:rsidDel="00000000" w:rsidP="00000000" w:rsidRDefault="00000000" w:rsidRPr="00000000" w14:paraId="00000048">
          <w:pPr>
            <w:rPr>
              <w:ins w:author="" w:id="0" w:date="2024-09-28T11:12:48Z"/>
            </w:rPr>
          </w:pPr>
          <w:r w:rsidDel="00000000" w:rsidR="00000000" w:rsidRPr="00000000">
            <w:rPr>
              <w:rtl w:val="0"/>
            </w:rPr>
            <w:t xml:space="preserve">Nezapomeňte do testovacích scénářů uvést testovací data, očekávaný výsledek včetně těla odpovědi a stavových kódů.</w:t>
          </w:r>
          <w:sdt>
            <w:sdtPr>
              <w:tag w:val="goog_rdk_0"/>
            </w:sdtPr>
            <w:sdtContent>
              <w:ins w:author="" w:id="0" w:date="2024-09-28T11:12:4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sdt>
        <w:sdtPr>
          <w:tag w:val="goog_rdk_3"/>
        </w:sdtPr>
        <w:sdtContent>
          <w:ins w:author="" w:id="1" w:date="2024-09-28T11:12:48Z">
            <w:r w:rsidDel="00000000" w:rsidR="00000000" w:rsidRPr="00000000">
              <w:rPr>
                <w:rtl w:val="0"/>
              </w:rPr>
              <w:t xml:space="preserve">: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základě uvedených testovacích scénářů jsem ověřil(a) funkčnost aplikace.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1)do Postman pošlu GET dotaz na získání všech studentů a překontroluju výsledky se seznamem studentů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2)přidáme si studenta a po přidání si skrz mysql workbench překontrolujeme jestli sedí údaje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3)smažeme studenta kterého jsme zakládali v minulém bodě a zkontrolujeme jestli byl opravdu smazán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4)vytvoříme si nového studenta ,ale do parametru age zadáme nějaký string a zkontrolujeme výsledek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5)novému studentovi z bodu 4 změníme parametry firstName a Age a zkontrolovat výsledek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6)do postman pošlu GET dotaz na studenta který neexistuje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7)vytvoříme studenta ,ale nezadáme mu věk a zkontrolujeme výsledek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8)vytvoříme si studenta ,ale do parametru firstname zadáme nějaké číslo 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9)smažeme studenta který neexistuje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10)zkusit smazat studenty bez ID a překontrolovat výstup ,nemělo by se nic smazat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11)v postman metodou GET zadáme na konec URL nějaké písmenko a zkontrolujeme výstup 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12)metodou POST vytvoříme studenta a do parametru age vložíme 2000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13)vytvoříme si více studentů s identickými údaji (duplikace jména není problém ,ale email by neměl být stejný)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EXEKUCE  TESTŮ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Testovací scénáře jsem provedl(a), přikládám výsledky testů.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1)Pomocí Postman jsem poslal GET dotaz na adresu </w:t>
      </w:r>
      <w:hyperlink r:id="rId8">
        <w:r w:rsidDel="00000000" w:rsidR="00000000" w:rsidRPr="00000000">
          <w:rPr>
            <w:rFonts w:ascii="Roboto" w:cs="Roboto" w:eastAsia="Roboto" w:hAnsi="Roboto"/>
            <w:i w:val="1"/>
            <w:sz w:val="24"/>
            <w:szCs w:val="24"/>
            <w:rtl w:val="0"/>
          </w:rPr>
          <w:t xml:space="preserve">http://108.143.193.45:8080/api/v1/students/</w:t>
        </w:r>
      </w:hyperlink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a překontroloval jsem prvních 5 lidí že informace souhlasí zasláním tohoto dotazu SELECT * FROM student na sql Workbench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2)Pomocí POST metody jsem si v Postman přidal studenta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"experiment"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"socialni"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"experiment@gmail.com"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Roboto" w:cs="Roboto" w:eastAsia="Roboto" w:hAnsi="Roboto"/>
          <w:i w:val="1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9865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poté jsem dostal status kod 200 a vygenerované id (id =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1852)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98658"/>
          <w:sz w:val="18"/>
          <w:szCs w:val="18"/>
          <w:rtl w:val="0"/>
        </w:rPr>
        <w:t xml:space="preserve">1852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"experiment"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"SOCIALNI"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"experiment@gmail.com"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9865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 po přidání jsem zpětně zkontroloval jestli byl vytvořen skrz mysql Workbench dotazem SELECT * FROM student WHERE id = 1852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chyba: lastName bylo zadáno jako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socialni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ale po přidání se změnilo na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SOCIALNI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3)Metodou DELETE jsem z Postman odstranil studenta s id = </w:t>
      </w:r>
      <w:r w:rsidDel="00000000" w:rsidR="00000000" w:rsidRPr="00000000">
        <w:rPr>
          <w:rFonts w:ascii="Roboto" w:cs="Roboto" w:eastAsia="Roboto" w:hAnsi="Roboto"/>
          <w:i w:val="1"/>
          <w:color w:val="098658"/>
          <w:sz w:val="18"/>
          <w:szCs w:val="18"/>
          <w:rtl w:val="0"/>
        </w:rPr>
        <w:t xml:space="preserve">1852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,do mysql Workbench jsem poslal žádost SELECT * FROM student WHERE id = 1852 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která nenavrátila nic ,dle očekávání.</w:t>
      </w:r>
    </w:p>
    <w:p w:rsidR="00000000" w:rsidDel="00000000" w:rsidP="00000000" w:rsidRDefault="00000000" w:rsidRPr="00000000" w14:paraId="00000086">
      <w:pPr>
        <w:pStyle w:val="Heading1"/>
        <w:rPr>
          <w:sz w:val="24"/>
          <w:szCs w:val="24"/>
        </w:rPr>
      </w:pPr>
      <w:bookmarkStart w:colFirst="0" w:colLast="0" w:name="_heading=h.gvaddwumi1nu" w:id="5"/>
      <w:bookmarkEnd w:id="5"/>
      <w:r w:rsidDel="00000000" w:rsidR="00000000" w:rsidRPr="00000000">
        <w:rPr>
          <w:sz w:val="24"/>
          <w:szCs w:val="24"/>
          <w:rtl w:val="0"/>
        </w:rPr>
        <w:t xml:space="preserve">4)V Postman jsem si vytvořil šablonu nového studenta kde jsem místo čísla zadal do parametru age string 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"monstr"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"trak"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"monstrik@gmail.com"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"rrrrr"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pomocí POST jsem ho vytvořil ,byl navrácen status 400 ,error = bad request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5)vytvořenému studentovi z bodu 4 ,jsem změnil firstName na velkej a Age na 15 pomocí POST metody a změny byly provedeny úspěšně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6)do postmana jsem poslal GET dotaz 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http://108.143.193.45:8080/api/v1/students/15225816155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,postman vrátil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"timestamp"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"2024-10-12T10:36:40.292+00:00"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"Internal Server 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"/api/v1/students/15225816155"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7)v postman jsem metodou POST poslal žádost o vytvoření studenta 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"misa"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"rez"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"misarez@gmail.com"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postman vrátil 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"timestamp"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"2024-10-12T10:45:26.571+00:00"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400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"Bad Request"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"/api/v1/students/"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8)do postman jsem poslal POST dotaz na vytvoření studenta 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"doe"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"jodoe@gmail.com"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postman vrátil 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1869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"8"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"DOE"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"jodoe@gmail.com"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color w:val="212121"/>
          <w:sz w:val="30"/>
          <w:szCs w:val="30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9) pomocí DELETE metody smažeme studenta s ID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8911919655558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(student s tímto id neexistuje)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postman nám vráti odpověď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"timestamp"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"2024-10-12T10:56:42.753+00:00"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"Internal Server 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"/api/v1/students/8911919655558"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10) metodou DELETE pošleme dotaz na URL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,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postman nám vrátí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"timestamp"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"2024-10-12T11:47:17.682+00:00"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405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"Method Not Allowed"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"/api/v1/students/"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11)vybereme si metodu GET a na konec URL zadáme nějaké libovolné písmenko ,postman nám vrátí 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"timestamp"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"2024-10-12T11:11:25.473+00:00"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400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"Bad Request"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"/api/v1/students/a"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12)pomocí metody POST zadáme studentovi věk 2000 ,postman nám vrátí že student byl úspěšně vytvořen 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13)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pomocí POST metody si vytvoříme více studentů s identickými údaji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"mr"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"duplikat"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451a5"/>
          <w:sz w:val="18"/>
          <w:szCs w:val="18"/>
          <w:rtl w:val="0"/>
        </w:rPr>
        <w:t xml:space="preserve">"stejnej@gmail.com"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Roboto" w:cs="Roboto" w:eastAsia="Roboto" w:hAnsi="Roboto"/>
          <w:i w:val="1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31515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098658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postman nám vždy vytvoří nového studenta s jiným ID ,ale s kompletně identickými údaji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základě provedených scénářů jsem objevil(a) uvedené chyby aplikace.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1)POST metoda způsobuje že parametr lastName bude vždy v uppercase 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2) Když si metodou GET vyčteme studenta který neexistuje tak nám postman vrátí 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"Internal Server 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,ale měl by nám vrátit status 404 not found značící že student neexistuje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3)pokud do parametru age zadáme integer tak se přemění ve string po použítí metody POST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4)pokud smažeme studenta který neexitsuje postman nám vrátí 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"Internal Server Error"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,ale měl by navracet status: 404 not found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5)při tvoření studenta není kontrolován vstup na věk ,můžeme vytvořit studenta který je 2000 let starý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6)můžeme si vytvořit libovolný počet studentů s identickými údaji (kritický je email) ,jediné co se bude lišit je ID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://108.143.193.45:8080/api/v1/students/" TargetMode="External"/><Relationship Id="rId9" Type="http://schemas.openxmlformats.org/officeDocument/2006/relationships/hyperlink" Target="http://108.143.193.45:8080/api/v1/students/1522581615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108.143.193.45:8080/api/v1/studen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hAT633GY4rvq0N03g0sWdU8Mg==">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